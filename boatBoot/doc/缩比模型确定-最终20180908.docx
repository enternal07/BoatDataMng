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DEF05" w14:textId="77777777" w:rsidR="007A4114" w:rsidRDefault="00497165" w:rsidP="00497165">
      <w:pPr>
        <w:jc w:val="center"/>
      </w:pPr>
      <w:r>
        <w:t>缩比模型</w:t>
      </w:r>
      <w:r w:rsidR="003C48C2" w:rsidRPr="003C48C2">
        <w:rPr>
          <w:highlight w:val="yellow"/>
        </w:rPr>
        <w:t>scale model</w:t>
      </w:r>
    </w:p>
    <w:p w14:paraId="1F0786BC" w14:textId="77777777" w:rsidR="0094372D" w:rsidRPr="005176F8" w:rsidRDefault="00730BD0">
      <w:pPr>
        <w:rPr>
          <w:b/>
        </w:rPr>
      </w:pPr>
      <w:r w:rsidRPr="005176F8">
        <w:rPr>
          <w:b/>
        </w:rPr>
        <w:t>试验模型</w:t>
      </w:r>
      <w:r w:rsidRPr="005176F8">
        <w:rPr>
          <w:rFonts w:hint="eastAsia"/>
          <w:b/>
        </w:rPr>
        <w:t>对象</w:t>
      </w:r>
      <w:r w:rsidRPr="005176F8">
        <w:rPr>
          <w:b/>
        </w:rPr>
        <w:t>：</w:t>
      </w:r>
      <w:r w:rsidR="0012333F" w:rsidRPr="005176F8">
        <w:rPr>
          <w:b/>
        </w:rPr>
        <w:t>testModelObj</w:t>
      </w:r>
    </w:p>
    <w:p w14:paraId="7EC88DC5" w14:textId="77777777" w:rsidR="00730BD0" w:rsidRDefault="00B9677A" w:rsidP="005176F8">
      <w:pPr>
        <w:ind w:firstLine="420"/>
      </w:pPr>
      <w:r w:rsidRPr="00B9677A">
        <w:rPr>
          <w:rFonts w:hint="eastAsia"/>
          <w:color w:val="FF0000"/>
        </w:rPr>
        <w:t>外场试验模型名称</w:t>
      </w:r>
      <w:r w:rsidR="00DD368F">
        <w:t>：</w:t>
      </w:r>
      <w:r w:rsidR="00DD368F">
        <w:rPr>
          <w:rFonts w:hint="eastAsia"/>
        </w:rPr>
        <w:t>中尺度</w:t>
      </w:r>
      <w:r w:rsidR="00DD368F">
        <w:t>模型</w:t>
      </w:r>
      <w:r w:rsidR="00DD368F">
        <w:t>---name</w:t>
      </w:r>
    </w:p>
    <w:p w14:paraId="6EF3B699" w14:textId="77777777" w:rsidR="00DD368F" w:rsidRDefault="00DD368F" w:rsidP="005176F8">
      <w:pPr>
        <w:ind w:firstLine="420"/>
      </w:pPr>
      <w:r>
        <w:rPr>
          <w:rFonts w:hint="eastAsia"/>
        </w:rPr>
        <w:t>壳体</w:t>
      </w:r>
      <w:r>
        <w:t>类型：</w:t>
      </w:r>
      <w:r>
        <w:rPr>
          <w:rFonts w:hint="eastAsia"/>
        </w:rPr>
        <w:t>双层</w:t>
      </w:r>
      <w:r>
        <w:t>壳体</w:t>
      </w:r>
      <w:r>
        <w:t>---</w:t>
      </w:r>
      <w:r w:rsidR="006448EB" w:rsidRPr="006448EB">
        <w:rPr>
          <w:rFonts w:hint="eastAsia"/>
          <w:highlight w:val="yellow"/>
        </w:rPr>
        <w:t xml:space="preserve">shell </w:t>
      </w:r>
      <w:r w:rsidRPr="006448EB">
        <w:rPr>
          <w:rFonts w:hint="eastAsia"/>
          <w:highlight w:val="yellow"/>
        </w:rPr>
        <w:t>type</w:t>
      </w:r>
    </w:p>
    <w:p w14:paraId="16B10B7D" w14:textId="77777777" w:rsidR="00DD368F" w:rsidRDefault="00DD368F" w:rsidP="005176F8">
      <w:pPr>
        <w:ind w:firstLine="420"/>
      </w:pPr>
      <w:r>
        <w:rPr>
          <w:rFonts w:hint="eastAsia"/>
        </w:rPr>
        <w:t>尺寸</w:t>
      </w:r>
      <w:r>
        <w:t>：</w:t>
      </w:r>
      <w:r>
        <w:rPr>
          <w:rFonts w:hint="eastAsia"/>
        </w:rPr>
        <w:t>长</w:t>
      </w:r>
      <w:r>
        <w:t>5.4</w:t>
      </w:r>
      <w:r>
        <w:rPr>
          <w:rFonts w:hint="eastAsia"/>
        </w:rPr>
        <w:t>m</w:t>
      </w:r>
      <w:r>
        <w:t>，直径</w:t>
      </w:r>
      <w:r>
        <w:t>3.2</w:t>
      </w:r>
      <w:r>
        <w:rPr>
          <w:rFonts w:hint="eastAsia"/>
        </w:rPr>
        <w:t>m</w:t>
      </w:r>
      <w:r>
        <w:t>----</w:t>
      </w:r>
      <w:r w:rsidR="006448EB" w:rsidRPr="006448EB">
        <w:rPr>
          <w:highlight w:val="yellow"/>
        </w:rPr>
        <w:t>Shape size</w:t>
      </w:r>
    </w:p>
    <w:p w14:paraId="21127049" w14:textId="77777777" w:rsidR="00DD368F" w:rsidRDefault="00DD368F" w:rsidP="005176F8">
      <w:pPr>
        <w:ind w:firstLine="420"/>
      </w:pPr>
      <w:r>
        <w:rPr>
          <w:rFonts w:hint="eastAsia"/>
        </w:rPr>
        <w:t>重量</w:t>
      </w:r>
      <w:r>
        <w:t>：</w:t>
      </w:r>
      <w:r>
        <w:t>20</w:t>
      </w:r>
      <w:r>
        <w:rPr>
          <w:rFonts w:hint="eastAsia"/>
        </w:rPr>
        <w:t>T</w:t>
      </w:r>
      <w:r>
        <w:t>----</w:t>
      </w:r>
      <w:r>
        <w:rPr>
          <w:rFonts w:hint="eastAsia"/>
        </w:rPr>
        <w:t>weight</w:t>
      </w:r>
    </w:p>
    <w:p w14:paraId="5B6A6AFF" w14:textId="77777777" w:rsidR="00DD368F" w:rsidRDefault="00DD368F" w:rsidP="005176F8">
      <w:pPr>
        <w:ind w:firstLine="420"/>
      </w:pPr>
      <w:r>
        <w:t>排水量：</w:t>
      </w:r>
      <w:r>
        <w:t>20</w:t>
      </w:r>
      <w:r>
        <w:rPr>
          <w:rFonts w:hint="eastAsia"/>
        </w:rPr>
        <w:t>T</w:t>
      </w:r>
      <w:r>
        <w:t>---</w:t>
      </w:r>
      <w:r w:rsidR="006448EB" w:rsidRPr="006448EB">
        <w:rPr>
          <w:highlight w:val="yellow"/>
        </w:rPr>
        <w:t>displacement</w:t>
      </w:r>
    </w:p>
    <w:p w14:paraId="1C97A79C" w14:textId="77777777" w:rsidR="00060254" w:rsidRDefault="00060254" w:rsidP="005176F8">
      <w:pPr>
        <w:ind w:firstLine="420"/>
      </w:pPr>
      <w:r>
        <w:rPr>
          <w:rFonts w:hint="eastAsia"/>
        </w:rPr>
        <w:t>其他</w:t>
      </w:r>
      <w:r>
        <w:t>：</w:t>
      </w:r>
      <w:r>
        <w:rPr>
          <w:rFonts w:hint="eastAsia"/>
        </w:rPr>
        <w:t>文字</w:t>
      </w:r>
      <w:r>
        <w:t>文字</w:t>
      </w:r>
      <w:r>
        <w:t>----</w:t>
      </w:r>
      <w:r>
        <w:rPr>
          <w:rFonts w:hint="eastAsia"/>
        </w:rPr>
        <w:t>other</w:t>
      </w:r>
    </w:p>
    <w:p w14:paraId="0105BF87" w14:textId="77777777" w:rsidR="002A7B50" w:rsidRDefault="002A7B50" w:rsidP="005176F8">
      <w:pPr>
        <w:ind w:firstLine="420"/>
      </w:pPr>
      <w:r>
        <w:rPr>
          <w:rFonts w:hint="eastAsia"/>
        </w:rPr>
        <w:t>图片</w:t>
      </w:r>
      <w:r>
        <w:t>：</w:t>
      </w:r>
      <w:r>
        <w:t>-----</w:t>
      </w:r>
      <w:r>
        <w:rPr>
          <w:rFonts w:hint="eastAsia"/>
        </w:rPr>
        <w:t>logo</w:t>
      </w:r>
    </w:p>
    <w:p w14:paraId="549145D4" w14:textId="77777777" w:rsidR="0094372D" w:rsidRDefault="0094372D"/>
    <w:p w14:paraId="6430C12A" w14:textId="77777777" w:rsidR="00497165" w:rsidRDefault="0012333F">
      <w:pPr>
        <w:rPr>
          <w:b/>
        </w:rPr>
      </w:pPr>
      <w:r w:rsidRPr="005176F8">
        <w:rPr>
          <w:b/>
        </w:rPr>
        <w:t>试验情况：</w:t>
      </w:r>
      <w:r w:rsidR="0032190B" w:rsidRPr="005176F8">
        <w:rPr>
          <w:b/>
        </w:rPr>
        <w:t>testCondition</w:t>
      </w:r>
    </w:p>
    <w:p w14:paraId="3D6F43D2" w14:textId="77777777" w:rsidR="00157F4A" w:rsidRDefault="00157F4A">
      <w:pPr>
        <w:rPr>
          <w:b/>
          <w:color w:val="FF0000"/>
        </w:rPr>
      </w:pPr>
      <w:r w:rsidRPr="00157F4A">
        <w:rPr>
          <w:rFonts w:hint="eastAsia"/>
          <w:b/>
          <w:color w:val="FF0000"/>
        </w:rPr>
        <w:t>试验</w:t>
      </w:r>
      <w:r w:rsidRPr="00157F4A">
        <w:rPr>
          <w:b/>
          <w:color w:val="FF0000"/>
        </w:rPr>
        <w:t>名称：</w:t>
      </w:r>
      <w:r w:rsidRPr="00157F4A">
        <w:rPr>
          <w:rFonts w:hint="eastAsia"/>
          <w:b/>
          <w:color w:val="FF0000"/>
        </w:rPr>
        <w:t>name</w:t>
      </w:r>
    </w:p>
    <w:p w14:paraId="7089A7C7" w14:textId="7D0D9B31" w:rsidR="00157F4A" w:rsidRPr="00157F4A" w:rsidDel="00DD03F5" w:rsidRDefault="00157F4A">
      <w:pPr>
        <w:rPr>
          <w:b/>
          <w:color w:val="FF0000"/>
        </w:rPr>
      </w:pPr>
      <w:moveFromRangeStart w:id="0" w:author="tar S" w:date="2018-09-08T10:35:00Z" w:name="move524166271"/>
      <w:moveFrom w:id="1" w:author="tar S" w:date="2018-09-08T10:35:00Z">
        <w:r w:rsidDel="00DD03F5">
          <w:rPr>
            <w:rFonts w:hint="eastAsia"/>
            <w:b/>
            <w:color w:val="FF0000"/>
          </w:rPr>
          <w:t>试验</w:t>
        </w:r>
        <w:r w:rsidDel="00DD03F5">
          <w:rPr>
            <w:b/>
            <w:color w:val="FF0000"/>
          </w:rPr>
          <w:t>时长：</w:t>
        </w:r>
        <w:r w:rsidRPr="00157F4A" w:rsidDel="00DD03F5">
          <w:rPr>
            <w:b/>
            <w:color w:val="FF0000"/>
          </w:rPr>
          <w:t>duration</w:t>
        </w:r>
      </w:moveFrom>
    </w:p>
    <w:moveFromRangeEnd w:id="0"/>
    <w:p w14:paraId="6BF66AFC" w14:textId="77777777" w:rsidR="0032190B" w:rsidRDefault="000C176D" w:rsidP="005176F8">
      <w:pPr>
        <w:ind w:firstLine="420"/>
      </w:pPr>
      <w:r>
        <w:t>试验</w:t>
      </w:r>
      <w:r>
        <w:rPr>
          <w:rFonts w:hint="eastAsia"/>
        </w:rPr>
        <w:t>时间</w:t>
      </w:r>
      <w:r>
        <w:t>：</w:t>
      </w:r>
      <w:r>
        <w:t>201708</w:t>
      </w:r>
      <w:r w:rsidR="000D0FEF">
        <w:t>---</w:t>
      </w:r>
      <w:r w:rsidR="000D0FEF">
        <w:rPr>
          <w:rFonts w:hint="eastAsia"/>
        </w:rPr>
        <w:t>testT</w:t>
      </w:r>
      <w:r w:rsidR="000D0FEF">
        <w:t>ime</w:t>
      </w:r>
    </w:p>
    <w:p w14:paraId="677342C0" w14:textId="77777777" w:rsidR="000D32C8" w:rsidRDefault="000D32C8" w:rsidP="005176F8">
      <w:pPr>
        <w:ind w:firstLine="420"/>
      </w:pPr>
      <w:r>
        <w:rPr>
          <w:rFonts w:hint="eastAsia"/>
        </w:rPr>
        <w:t>试验</w:t>
      </w:r>
      <w:r>
        <w:t>地点：</w:t>
      </w:r>
      <w:r>
        <w:rPr>
          <w:rFonts w:hint="eastAsia"/>
        </w:rPr>
        <w:t>杭州</w:t>
      </w:r>
      <w:r>
        <w:t>---</w:t>
      </w:r>
      <w:r>
        <w:rPr>
          <w:rFonts w:hint="eastAsia"/>
        </w:rPr>
        <w:t>testP</w:t>
      </w:r>
      <w:r>
        <w:t>lace</w:t>
      </w:r>
    </w:p>
    <w:p w14:paraId="4BD4ADAB" w14:textId="77777777" w:rsidR="00DD03F5" w:rsidRPr="00157F4A" w:rsidRDefault="00DD03F5" w:rsidP="00DD03F5">
      <w:pPr>
        <w:rPr>
          <w:b/>
          <w:color w:val="FF0000"/>
        </w:rPr>
      </w:pPr>
      <w:moveToRangeStart w:id="2" w:author="tar S" w:date="2018-09-08T10:35:00Z" w:name="move524166271"/>
      <w:moveTo w:id="3" w:author="tar S" w:date="2018-09-08T10:35:00Z">
        <w:r>
          <w:rPr>
            <w:rFonts w:hint="eastAsia"/>
            <w:b/>
            <w:color w:val="FF0000"/>
          </w:rPr>
          <w:t>试验</w:t>
        </w:r>
        <w:r>
          <w:rPr>
            <w:b/>
            <w:color w:val="FF0000"/>
          </w:rPr>
          <w:t>时长：</w:t>
        </w:r>
        <w:r w:rsidRPr="00157F4A">
          <w:rPr>
            <w:b/>
            <w:color w:val="FF0000"/>
          </w:rPr>
          <w:t>duration</w:t>
        </w:r>
      </w:moveTo>
    </w:p>
    <w:moveToRangeEnd w:id="2"/>
    <w:p w14:paraId="391764DE" w14:textId="77777777" w:rsidR="00BB4680" w:rsidRDefault="00BB4680" w:rsidP="005176F8">
      <w:pPr>
        <w:ind w:firstLine="420"/>
      </w:pPr>
      <w:r>
        <w:t>水域深度：</w:t>
      </w:r>
      <w:r>
        <w:t>20</w:t>
      </w:r>
      <w:r>
        <w:rPr>
          <w:rFonts w:hint="eastAsia"/>
        </w:rPr>
        <w:t>m</w:t>
      </w:r>
      <w:r>
        <w:t>---</w:t>
      </w:r>
      <w:r w:rsidR="006448EB" w:rsidRPr="006448EB">
        <w:rPr>
          <w:highlight w:val="yellow"/>
        </w:rPr>
        <w:t>Water depth</w:t>
      </w:r>
    </w:p>
    <w:p w14:paraId="51857A21" w14:textId="77777777" w:rsidR="00BB4680" w:rsidRDefault="00BB4680" w:rsidP="005176F8">
      <w:pPr>
        <w:ind w:firstLine="420"/>
      </w:pPr>
      <w:r>
        <w:rPr>
          <w:rFonts w:hint="eastAsia"/>
        </w:rPr>
        <w:t>试验</w:t>
      </w:r>
      <w:r>
        <w:t>深度：</w:t>
      </w:r>
      <w:r>
        <w:t>20</w:t>
      </w:r>
      <w:r>
        <w:rPr>
          <w:rFonts w:hint="eastAsia"/>
        </w:rPr>
        <w:t>m</w:t>
      </w:r>
      <w:r>
        <w:t>---</w:t>
      </w:r>
      <w:r>
        <w:rPr>
          <w:rFonts w:hint="eastAsia"/>
        </w:rPr>
        <w:t>test</w:t>
      </w:r>
      <w:r w:rsidR="006448EB" w:rsidRPr="006448EB">
        <w:rPr>
          <w:highlight w:val="yellow"/>
        </w:rPr>
        <w:t xml:space="preserve"> depth</w:t>
      </w:r>
    </w:p>
    <w:p w14:paraId="08AB29E5" w14:textId="77777777" w:rsidR="00BB4680" w:rsidRDefault="00BB4680" w:rsidP="005176F8">
      <w:pPr>
        <w:ind w:firstLine="420"/>
      </w:pPr>
      <w:r>
        <w:rPr>
          <w:rFonts w:hint="eastAsia"/>
        </w:rPr>
        <w:t>其他</w:t>
      </w:r>
      <w:r>
        <w:t>：文字</w:t>
      </w:r>
      <w:r>
        <w:t>----</w:t>
      </w:r>
      <w:r>
        <w:rPr>
          <w:rFonts w:hint="eastAsia"/>
        </w:rPr>
        <w:t>other</w:t>
      </w:r>
    </w:p>
    <w:p w14:paraId="2972EADE" w14:textId="77777777" w:rsidR="00BB4680" w:rsidRDefault="00BB4680" w:rsidP="005176F8">
      <w:pPr>
        <w:ind w:firstLine="420"/>
      </w:pPr>
      <w:r>
        <w:t>图片：</w:t>
      </w:r>
      <w:r>
        <w:t>----</w:t>
      </w:r>
      <w:r>
        <w:rPr>
          <w:rFonts w:hint="eastAsia"/>
        </w:rPr>
        <w:t>logo</w:t>
      </w:r>
    </w:p>
    <w:p w14:paraId="38A914B9" w14:textId="77777777" w:rsidR="00215192" w:rsidRDefault="00215192"/>
    <w:p w14:paraId="498CE163" w14:textId="77777777" w:rsidR="00215192" w:rsidRDefault="00215192">
      <w:r>
        <w:t>敷设方案：</w:t>
      </w:r>
      <w:r>
        <w:rPr>
          <w:rFonts w:hint="eastAsia"/>
        </w:rPr>
        <w:t>l</w:t>
      </w:r>
      <w:r>
        <w:t>aying</w:t>
      </w:r>
      <w:r>
        <w:rPr>
          <w:rFonts w:hint="eastAsia"/>
        </w:rPr>
        <w:t>S</w:t>
      </w:r>
      <w:r w:rsidRPr="00215192">
        <w:t>cheme</w:t>
      </w:r>
    </w:p>
    <w:p w14:paraId="3CAF672F" w14:textId="77777777" w:rsidR="0017403D" w:rsidRDefault="0017403D" w:rsidP="005176F8">
      <w:pPr>
        <w:ind w:firstLine="420"/>
      </w:pPr>
      <w:r>
        <w:t>敷设方案名称：</w:t>
      </w:r>
      <w:r>
        <w:rPr>
          <w:rFonts w:hint="eastAsia"/>
        </w:rPr>
        <w:t>集成</w:t>
      </w:r>
      <w:r>
        <w:t>方案</w:t>
      </w:r>
      <w:del w:id="4" w:author="tar S" w:date="2018-09-08T10:35:00Z">
        <w:r w:rsidDel="00DD03F5">
          <w:delText>名称</w:delText>
        </w:r>
      </w:del>
      <w:r>
        <w:t>---</w:t>
      </w:r>
      <w:r>
        <w:rPr>
          <w:rFonts w:hint="eastAsia"/>
        </w:rPr>
        <w:t>name</w:t>
      </w:r>
    </w:p>
    <w:p w14:paraId="30165635" w14:textId="77777777" w:rsidR="0017403D" w:rsidRDefault="0017403D" w:rsidP="005176F8">
      <w:pPr>
        <w:ind w:firstLine="420"/>
      </w:pPr>
      <w:r>
        <w:rPr>
          <w:rFonts w:hint="eastAsia"/>
        </w:rPr>
        <w:t>外壳</w:t>
      </w:r>
      <w:r>
        <w:t>外</w:t>
      </w:r>
      <w:r>
        <w:rPr>
          <w:rFonts w:hint="eastAsia"/>
        </w:rPr>
        <w:t>表面</w:t>
      </w:r>
      <w:r>
        <w:t>：</w:t>
      </w:r>
      <w:del w:id="5" w:author="tar S" w:date="2018-09-08T10:36:00Z">
        <w:r w:rsidDel="00DD03F5">
          <w:delText>外壳</w:delText>
        </w:r>
      </w:del>
      <w:r>
        <w:rPr>
          <w:rFonts w:hint="eastAsia"/>
        </w:rPr>
        <w:t>文字</w:t>
      </w:r>
      <w:r>
        <w:t>---</w:t>
      </w:r>
      <w:r w:rsidRPr="0017403D">
        <w:t>shell</w:t>
      </w:r>
      <w:r w:rsidR="009F3882">
        <w:rPr>
          <w:rFonts w:hint="eastAsia"/>
        </w:rPr>
        <w:t>S</w:t>
      </w:r>
      <w:r w:rsidR="009F3882" w:rsidRPr="009F3882">
        <w:t>urface</w:t>
      </w:r>
      <w:r>
        <w:t>Outer</w:t>
      </w:r>
    </w:p>
    <w:p w14:paraId="63F60AD0" w14:textId="77777777" w:rsidR="005846CC" w:rsidRDefault="005846CC" w:rsidP="005176F8">
      <w:pPr>
        <w:ind w:firstLine="420"/>
      </w:pPr>
      <w:r>
        <w:rPr>
          <w:rFonts w:hint="eastAsia"/>
        </w:rPr>
        <w:t>外壳</w:t>
      </w:r>
      <w:r>
        <w:t>内表面：</w:t>
      </w:r>
      <w:del w:id="6" w:author="tar S" w:date="2018-09-08T10:36:00Z">
        <w:r w:rsidDel="00DD03F5">
          <w:delText>内</w:delText>
        </w:r>
        <w:r w:rsidDel="00DD03F5">
          <w:rPr>
            <w:rFonts w:hint="eastAsia"/>
          </w:rPr>
          <w:delText>表面</w:delText>
        </w:r>
      </w:del>
      <w:r>
        <w:t>文字文字</w:t>
      </w:r>
      <w:r>
        <w:t>---</w:t>
      </w:r>
      <w:r w:rsidR="009F3882" w:rsidRPr="0017403D">
        <w:t>shell</w:t>
      </w:r>
      <w:r w:rsidR="009F3882">
        <w:rPr>
          <w:rFonts w:hint="eastAsia"/>
        </w:rPr>
        <w:t>S</w:t>
      </w:r>
      <w:r w:rsidR="009F3882" w:rsidRPr="009F3882">
        <w:t>urface</w:t>
      </w:r>
      <w:r>
        <w:t>Iner</w:t>
      </w:r>
    </w:p>
    <w:p w14:paraId="7109CC6A" w14:textId="77777777" w:rsidR="009F3882" w:rsidRDefault="009F3882" w:rsidP="005176F8">
      <w:pPr>
        <w:ind w:firstLine="420"/>
      </w:pPr>
      <w:r>
        <w:rPr>
          <w:rFonts w:hint="eastAsia"/>
        </w:rPr>
        <w:t>内壳</w:t>
      </w:r>
      <w:r>
        <w:t>：</w:t>
      </w:r>
      <w:del w:id="7" w:author="tar S" w:date="2018-09-08T10:36:00Z">
        <w:r w:rsidR="00B36EBA" w:rsidDel="00DD03F5">
          <w:delText>内壳</w:delText>
        </w:r>
      </w:del>
      <w:r>
        <w:t>文字文字</w:t>
      </w:r>
      <w:r>
        <w:t>----</w:t>
      </w:r>
      <w:r w:rsidR="00B36EBA">
        <w:rPr>
          <w:rFonts w:hint="eastAsia"/>
        </w:rPr>
        <w:t>i</w:t>
      </w:r>
      <w:r w:rsidR="00B36EBA">
        <w:t>nner</w:t>
      </w:r>
      <w:r w:rsidR="00B36EBA">
        <w:rPr>
          <w:rFonts w:hint="eastAsia"/>
        </w:rPr>
        <w:t>S</w:t>
      </w:r>
      <w:r w:rsidR="00B36EBA" w:rsidRPr="00B36EBA">
        <w:t>hell</w:t>
      </w:r>
    </w:p>
    <w:p w14:paraId="1FF3EC35" w14:textId="77777777" w:rsidR="00B36EBA" w:rsidRDefault="00B36EBA" w:rsidP="005176F8">
      <w:pPr>
        <w:ind w:firstLine="420"/>
      </w:pPr>
      <w:r>
        <w:t>肋骨：</w:t>
      </w:r>
      <w:del w:id="8" w:author="tar S" w:date="2018-09-08T10:36:00Z">
        <w:r w:rsidDel="00DD03F5">
          <w:delText>肋骨</w:delText>
        </w:r>
      </w:del>
      <w:r>
        <w:t>文字文字</w:t>
      </w:r>
      <w:r>
        <w:t>---</w:t>
      </w:r>
      <w:r>
        <w:rPr>
          <w:rFonts w:hint="eastAsia"/>
        </w:rPr>
        <w:t>r</w:t>
      </w:r>
      <w:r w:rsidRPr="00B36EBA">
        <w:t>ibs</w:t>
      </w:r>
    </w:p>
    <w:p w14:paraId="6BB95DBB" w14:textId="77777777" w:rsidR="00B36EBA" w:rsidRDefault="00B36EBA" w:rsidP="005176F8">
      <w:pPr>
        <w:ind w:firstLine="420"/>
      </w:pPr>
      <w:r>
        <w:rPr>
          <w:rFonts w:hint="eastAsia"/>
        </w:rPr>
        <w:t>其他</w:t>
      </w:r>
      <w:r>
        <w:t>：</w:t>
      </w:r>
      <w:del w:id="9" w:author="tar S" w:date="2018-09-08T10:36:00Z">
        <w:r w:rsidDel="00DD03F5">
          <w:delText>其他</w:delText>
        </w:r>
      </w:del>
      <w:r>
        <w:t>文字文字</w:t>
      </w:r>
      <w:r>
        <w:t>---</w:t>
      </w:r>
      <w:r>
        <w:rPr>
          <w:rFonts w:hint="eastAsia"/>
        </w:rPr>
        <w:t>other</w:t>
      </w:r>
    </w:p>
    <w:p w14:paraId="414DBCC7" w14:textId="77777777" w:rsidR="006410A2" w:rsidRDefault="006410A2" w:rsidP="005176F8">
      <w:pPr>
        <w:ind w:firstLine="420"/>
      </w:pPr>
      <w:r>
        <w:rPr>
          <w:rFonts w:hint="eastAsia"/>
        </w:rPr>
        <w:t>图片</w:t>
      </w:r>
      <w:r>
        <w:t>：</w:t>
      </w:r>
      <w:r>
        <w:t>----logo</w:t>
      </w:r>
    </w:p>
    <w:p w14:paraId="5E500338" w14:textId="2D2DB48A" w:rsidR="003A7AF2" w:rsidRDefault="003A7AF2"/>
    <w:p w14:paraId="3E986EE2" w14:textId="77777777" w:rsidR="00AE7DC6" w:rsidRDefault="00AE7DC6"/>
    <w:p w14:paraId="78E2B162" w14:textId="77777777" w:rsidR="003A7AF2" w:rsidRPr="005176F8" w:rsidRDefault="003A7AF2">
      <w:pPr>
        <w:rPr>
          <w:b/>
        </w:rPr>
      </w:pPr>
      <w:r w:rsidRPr="005176F8">
        <w:rPr>
          <w:b/>
        </w:rPr>
        <w:t>基础数据模型：</w:t>
      </w:r>
      <w:ins w:id="10" w:author="Microsoft Office 用户" w:date="2018-09-08T11:07:00Z">
        <w:r w:rsidR="00D2686F">
          <w:rPr>
            <w:b/>
          </w:rPr>
          <w:t>Scale</w:t>
        </w:r>
      </w:ins>
      <w:del w:id="11" w:author="Microsoft Office 用户" w:date="2018-09-08T11:06:00Z">
        <w:r w:rsidR="00887CE7" w:rsidRPr="005176F8" w:rsidDel="00D2686F">
          <w:rPr>
            <w:b/>
          </w:rPr>
          <w:delText>con</w:delText>
        </w:r>
      </w:del>
      <w:r w:rsidR="00887CE7" w:rsidRPr="005176F8">
        <w:rPr>
          <w:b/>
        </w:rPr>
        <w:t>Item</w:t>
      </w:r>
    </w:p>
    <w:p w14:paraId="2BBC0246" w14:textId="77777777" w:rsidR="00D15397" w:rsidRDefault="00D15397" w:rsidP="005176F8">
      <w:pPr>
        <w:ind w:firstLine="420"/>
      </w:pPr>
      <w:r>
        <w:rPr>
          <w:rFonts w:hint="eastAsia"/>
        </w:rPr>
        <w:t>频率</w:t>
      </w:r>
      <w:r>
        <w:t>：</w:t>
      </w:r>
      <w:r w:rsidR="00887CE7">
        <w:t>10</w:t>
      </w:r>
      <w:r w:rsidR="00887CE7">
        <w:rPr>
          <w:rFonts w:hint="eastAsia"/>
        </w:rPr>
        <w:t>k</w:t>
      </w:r>
      <w:r w:rsidR="00887CE7">
        <w:t>----</w:t>
      </w:r>
      <w:r w:rsidR="00887CE7">
        <w:rPr>
          <w:rFonts w:hint="eastAsia"/>
        </w:rPr>
        <w:t>rate</w:t>
      </w:r>
    </w:p>
    <w:p w14:paraId="66B01311" w14:textId="77777777" w:rsidR="00D15397" w:rsidRDefault="00892E3E" w:rsidP="005176F8">
      <w:pPr>
        <w:ind w:firstLine="420"/>
      </w:pPr>
      <w:r>
        <w:rPr>
          <w:rFonts w:hint="eastAsia"/>
        </w:rPr>
        <w:t>光</w:t>
      </w:r>
      <w:r w:rsidRPr="00892E3E">
        <w:rPr>
          <w:rFonts w:hint="eastAsia"/>
          <w:highlight w:val="yellow"/>
        </w:rPr>
        <w:t>壳</w:t>
      </w:r>
      <w:r w:rsidR="00D15397">
        <w:rPr>
          <w:rFonts w:hint="eastAsia"/>
        </w:rPr>
        <w:t>声</w:t>
      </w:r>
      <w:r w:rsidR="00D15397">
        <w:t>目标强度：</w:t>
      </w:r>
      <w:r w:rsidR="008D26F1">
        <w:t>3.4----</w:t>
      </w:r>
      <w:r w:rsidR="006E16EE" w:rsidRPr="006E16EE">
        <w:rPr>
          <w:highlight w:val="yellow"/>
        </w:rPr>
        <w:t>Light shell</w:t>
      </w:r>
      <w:r w:rsidR="006E16EE" w:rsidRPr="006E16EE">
        <w:rPr>
          <w:rFonts w:hint="eastAsia"/>
          <w:highlight w:val="yellow"/>
        </w:rPr>
        <w:t xml:space="preserve"> TS</w:t>
      </w:r>
    </w:p>
    <w:p w14:paraId="0BD852A3" w14:textId="77777777" w:rsidR="00D15397" w:rsidRPr="005176F8" w:rsidRDefault="00D15397" w:rsidP="005176F8">
      <w:pPr>
        <w:ind w:firstLine="420"/>
        <w:rPr>
          <w:bCs/>
        </w:rPr>
      </w:pPr>
      <w:r w:rsidRPr="005176F8">
        <w:rPr>
          <w:rFonts w:hint="eastAsia"/>
          <w:bCs/>
        </w:rPr>
        <w:t>光壳辐射声功率</w:t>
      </w:r>
      <w:r w:rsidRPr="005176F8">
        <w:rPr>
          <w:bCs/>
        </w:rPr>
        <w:t>：</w:t>
      </w:r>
      <w:r w:rsidR="008D26F1" w:rsidRPr="005176F8">
        <w:rPr>
          <w:bCs/>
        </w:rPr>
        <w:t>102----</w:t>
      </w:r>
      <w:r w:rsidR="006E16EE" w:rsidRPr="006E16EE">
        <w:rPr>
          <w:highlight w:val="yellow"/>
        </w:rPr>
        <w:t>Light shell</w:t>
      </w:r>
      <w:r w:rsidR="006E16EE" w:rsidRPr="006E16EE">
        <w:rPr>
          <w:rFonts w:hint="eastAsia"/>
          <w:highlight w:val="yellow"/>
        </w:rPr>
        <w:t xml:space="preserve"> SP</w:t>
      </w:r>
    </w:p>
    <w:p w14:paraId="04E6FA6E" w14:textId="77777777" w:rsidR="00D15397" w:rsidRPr="005176F8" w:rsidRDefault="00D15397" w:rsidP="005176F8">
      <w:pPr>
        <w:ind w:firstLine="420"/>
        <w:rPr>
          <w:bCs/>
        </w:rPr>
      </w:pPr>
      <w:r w:rsidRPr="005176F8">
        <w:rPr>
          <w:rFonts w:hint="eastAsia"/>
          <w:bCs/>
        </w:rPr>
        <w:t>敷瓦声目标强度：</w:t>
      </w:r>
      <w:r w:rsidR="00892E3E">
        <w:rPr>
          <w:bCs/>
        </w:rPr>
        <w:t>25</w:t>
      </w:r>
      <w:r w:rsidR="008D26F1" w:rsidRPr="005176F8">
        <w:rPr>
          <w:bCs/>
        </w:rPr>
        <w:t>---</w:t>
      </w:r>
      <w:r w:rsidR="006E16EE" w:rsidRPr="006E16EE">
        <w:rPr>
          <w:bCs/>
          <w:highlight w:val="yellow"/>
        </w:rPr>
        <w:t>laying</w:t>
      </w:r>
      <w:r w:rsidR="006E16EE" w:rsidRPr="006E16EE">
        <w:rPr>
          <w:rFonts w:hint="eastAsia"/>
          <w:bCs/>
          <w:highlight w:val="yellow"/>
        </w:rPr>
        <w:t xml:space="preserve"> shell TS</w:t>
      </w:r>
    </w:p>
    <w:p w14:paraId="2C21FED1" w14:textId="77777777" w:rsidR="00D15397" w:rsidRPr="005176F8" w:rsidRDefault="00D15397" w:rsidP="005176F8">
      <w:pPr>
        <w:ind w:firstLine="420"/>
        <w:rPr>
          <w:bCs/>
        </w:rPr>
      </w:pPr>
      <w:r w:rsidRPr="005176F8">
        <w:rPr>
          <w:rFonts w:hint="eastAsia"/>
          <w:bCs/>
        </w:rPr>
        <w:t>敷瓦辐射声功率</w:t>
      </w:r>
      <w:r w:rsidRPr="005176F8">
        <w:rPr>
          <w:bCs/>
        </w:rPr>
        <w:t>：</w:t>
      </w:r>
      <w:r w:rsidR="00892E3E">
        <w:rPr>
          <w:bCs/>
        </w:rPr>
        <w:t>98</w:t>
      </w:r>
      <w:r w:rsidR="008D26F1" w:rsidRPr="005176F8">
        <w:rPr>
          <w:bCs/>
        </w:rPr>
        <w:t>---</w:t>
      </w:r>
      <w:r w:rsidR="006E16EE" w:rsidRPr="006E16EE">
        <w:rPr>
          <w:rFonts w:hint="eastAsia"/>
          <w:bCs/>
          <w:highlight w:val="yellow"/>
        </w:rPr>
        <w:t>l</w:t>
      </w:r>
      <w:r w:rsidR="006E16EE" w:rsidRPr="006E16EE">
        <w:rPr>
          <w:bCs/>
          <w:highlight w:val="yellow"/>
        </w:rPr>
        <w:t>aying</w:t>
      </w:r>
      <w:r w:rsidR="006E16EE" w:rsidRPr="006E16EE">
        <w:rPr>
          <w:rFonts w:hint="eastAsia"/>
          <w:bCs/>
          <w:highlight w:val="yellow"/>
        </w:rPr>
        <w:t xml:space="preserve"> shell SP</w:t>
      </w:r>
    </w:p>
    <w:p w14:paraId="2F395BE3" w14:textId="77777777" w:rsidR="00D15397" w:rsidRPr="005176F8" w:rsidRDefault="00D15397" w:rsidP="005176F8">
      <w:pPr>
        <w:ind w:firstLine="420"/>
        <w:rPr>
          <w:bCs/>
        </w:rPr>
      </w:pPr>
      <w:r w:rsidRPr="005176F8">
        <w:rPr>
          <w:rFonts w:hint="eastAsia"/>
          <w:bCs/>
        </w:rPr>
        <w:t>声目标强度降低量</w:t>
      </w:r>
      <w:r w:rsidRPr="005176F8">
        <w:rPr>
          <w:bCs/>
        </w:rPr>
        <w:t>：</w:t>
      </w:r>
      <w:r w:rsidR="00892E3E">
        <w:rPr>
          <w:bCs/>
        </w:rPr>
        <w:t>6</w:t>
      </w:r>
      <w:r w:rsidR="008D26F1" w:rsidRPr="005176F8">
        <w:rPr>
          <w:bCs/>
        </w:rPr>
        <w:t>---</w:t>
      </w:r>
      <w:r w:rsidR="006E16EE" w:rsidRPr="006E16EE">
        <w:rPr>
          <w:rFonts w:hint="eastAsia"/>
          <w:bCs/>
          <w:highlight w:val="yellow"/>
        </w:rPr>
        <w:t xml:space="preserve">TS </w:t>
      </w:r>
      <w:r w:rsidR="006E16EE" w:rsidRPr="006E16EE">
        <w:rPr>
          <w:bCs/>
          <w:highlight w:val="yellow"/>
        </w:rPr>
        <w:t>reduction</w:t>
      </w:r>
    </w:p>
    <w:p w14:paraId="4686E3A3" w14:textId="6446DEB6" w:rsidR="00D15397" w:rsidRDefault="00D15397" w:rsidP="005176F8">
      <w:pPr>
        <w:ind w:firstLine="420"/>
        <w:rPr>
          <w:b/>
          <w:bCs/>
        </w:rPr>
      </w:pPr>
      <w:r w:rsidRPr="005176F8">
        <w:rPr>
          <w:rFonts w:hint="eastAsia"/>
          <w:bCs/>
        </w:rPr>
        <w:t>辐射声功率插入损失</w:t>
      </w:r>
      <w:r w:rsidRPr="005176F8">
        <w:rPr>
          <w:bCs/>
        </w:rPr>
        <w:t>：</w:t>
      </w:r>
      <w:r w:rsidR="00892E3E">
        <w:rPr>
          <w:bCs/>
        </w:rPr>
        <w:t>13</w:t>
      </w:r>
      <w:r w:rsidR="008D26F1" w:rsidRPr="005176F8">
        <w:rPr>
          <w:bCs/>
        </w:rPr>
        <w:t>----</w:t>
      </w:r>
      <w:r w:rsidR="006E16EE" w:rsidRPr="006E16EE">
        <w:rPr>
          <w:rFonts w:hint="eastAsia"/>
          <w:bCs/>
          <w:highlight w:val="yellow"/>
        </w:rPr>
        <w:t>SP</w:t>
      </w:r>
      <w:r w:rsidR="006E16EE" w:rsidRPr="006E16EE">
        <w:rPr>
          <w:bCs/>
          <w:highlight w:val="yellow"/>
        </w:rPr>
        <w:t xml:space="preserve"> reduction</w:t>
      </w:r>
      <w:ins w:id="12" w:author="Microsoft Office 用户" w:date="2018-09-08T11:23:00Z">
        <w:r w:rsidR="006741FA">
          <w:rPr>
            <w:bCs/>
          </w:rPr>
          <w:br/>
        </w:r>
      </w:ins>
    </w:p>
    <w:p w14:paraId="3FD7CBB1" w14:textId="5377DA94" w:rsidR="00F009B1" w:rsidRDefault="0037315B">
      <w:pPr>
        <w:rPr>
          <w:ins w:id="13" w:author="Microsoft Office 用户" w:date="2018-09-08T11:19:00Z"/>
          <w:b/>
          <w:bCs/>
        </w:rPr>
      </w:pPr>
      <w:ins w:id="14" w:author="Microsoft Office 用户" w:date="2018-09-08T11:19:00Z">
        <w:r>
          <w:rPr>
            <w:b/>
            <w:bCs/>
          </w:rPr>
          <w:t>元数据信息</w:t>
        </w:r>
        <w:r>
          <w:rPr>
            <w:b/>
            <w:bCs/>
          </w:rPr>
          <w:t>----</w:t>
        </w:r>
        <w:r>
          <w:rPr>
            <w:rFonts w:hint="eastAsia"/>
            <w:b/>
            <w:bCs/>
          </w:rPr>
          <w:t>Scale</w:t>
        </w:r>
        <w:r>
          <w:rPr>
            <w:b/>
            <w:bCs/>
          </w:rPr>
          <w:t>Mate</w:t>
        </w:r>
      </w:ins>
      <w:ins w:id="15" w:author="Microsoft Office 用户" w:date="2018-09-08T11:21:00Z">
        <w:r w:rsidR="008D1D62">
          <w:rPr>
            <w:b/>
            <w:bCs/>
          </w:rPr>
          <w:t>----</w:t>
        </w:r>
        <w:r w:rsidR="008D1D62">
          <w:rPr>
            <w:rFonts w:hint="eastAsia"/>
            <w:b/>
            <w:bCs/>
          </w:rPr>
          <w:t>一个</w:t>
        </w:r>
        <w:r w:rsidR="008D1D62">
          <w:rPr>
            <w:b/>
            <w:bCs/>
          </w:rPr>
          <w:t>excle</w:t>
        </w:r>
        <w:r w:rsidR="008D1D62">
          <w:rPr>
            <w:b/>
            <w:bCs/>
          </w:rPr>
          <w:t>表的元数据信息</w:t>
        </w:r>
      </w:ins>
    </w:p>
    <w:p w14:paraId="52AB9C58" w14:textId="0B628410" w:rsidR="0037315B" w:rsidRDefault="008D1D62">
      <w:pPr>
        <w:rPr>
          <w:ins w:id="16" w:author="Microsoft Office 用户" w:date="2018-09-08T11:22:00Z"/>
        </w:rPr>
      </w:pPr>
      <w:ins w:id="17" w:author="Microsoft Office 用户" w:date="2018-09-08T11:22:00Z">
        <w:r w:rsidRPr="008D1D62">
          <w:rPr>
            <w:rFonts w:hint="eastAsia"/>
            <w:rPrChange w:id="18" w:author="Microsoft Office 用户" w:date="2018-09-08T11:22:00Z">
              <w:rPr>
                <w:rFonts w:hint="eastAsia"/>
                <w:b/>
              </w:rPr>
            </w:rPrChange>
          </w:rPr>
          <w:t>试验模型对象名称</w:t>
        </w:r>
        <w:r w:rsidRPr="008D1D62">
          <w:rPr>
            <w:rPrChange w:id="19" w:author="Microsoft Office 用户" w:date="2018-09-08T11:22:00Z">
              <w:rPr>
                <w:b/>
              </w:rPr>
            </w:rPrChange>
          </w:rPr>
          <w:t>---- testModelObjName</w:t>
        </w:r>
      </w:ins>
    </w:p>
    <w:p w14:paraId="2C0832AB" w14:textId="7B80A195" w:rsidR="008D1D62" w:rsidRDefault="008D1D62" w:rsidP="008D1D62">
      <w:pPr>
        <w:rPr>
          <w:ins w:id="20" w:author="Microsoft Office 用户" w:date="2018-09-08T11:22:00Z"/>
        </w:rPr>
      </w:pPr>
      <w:ins w:id="21" w:author="Microsoft Office 用户" w:date="2018-09-08T11:22:00Z">
        <w:r>
          <w:t>试验</w:t>
        </w:r>
      </w:ins>
      <w:ins w:id="22" w:author="Microsoft Office 用户" w:date="2018-09-08T11:23:00Z">
        <w:r>
          <w:rPr>
            <w:rFonts w:hint="eastAsia"/>
          </w:rPr>
          <w:t>情况</w:t>
        </w:r>
      </w:ins>
      <w:ins w:id="23" w:author="Microsoft Office 用户" w:date="2018-09-08T11:22:00Z">
        <w:r w:rsidRPr="00695057">
          <w:t>名称</w:t>
        </w:r>
        <w:r w:rsidRPr="00695057">
          <w:t xml:space="preserve">---- </w:t>
        </w:r>
      </w:ins>
      <w:ins w:id="24" w:author="Microsoft Office 用户" w:date="2018-09-08T11:23:00Z">
        <w:r w:rsidRPr="008D1D62">
          <w:t>testConditionName</w:t>
        </w:r>
      </w:ins>
    </w:p>
    <w:p w14:paraId="193EDFC7" w14:textId="1B76CA7A" w:rsidR="008D1D62" w:rsidRDefault="008D1D62" w:rsidP="008D1D62">
      <w:pPr>
        <w:rPr>
          <w:ins w:id="25" w:author="Microsoft Office 用户" w:date="2018-09-08T11:22:00Z"/>
        </w:rPr>
      </w:pPr>
      <w:ins w:id="26" w:author="Microsoft Office 用户" w:date="2018-09-08T11:23:00Z">
        <w:r>
          <w:t>敷设</w:t>
        </w:r>
      </w:ins>
      <w:ins w:id="27" w:author="Microsoft Office 用户" w:date="2018-09-08T11:22:00Z">
        <w:r w:rsidRPr="00695057">
          <w:t>名称</w:t>
        </w:r>
        <w:r w:rsidRPr="00695057">
          <w:t xml:space="preserve">---- </w:t>
        </w:r>
      </w:ins>
      <w:ins w:id="28" w:author="Microsoft Office 用户" w:date="2018-09-08T11:23:00Z">
        <w:r w:rsidRPr="008D1D62">
          <w:t>layingSchemeName</w:t>
        </w:r>
      </w:ins>
    </w:p>
    <w:p w14:paraId="1C1B96C8" w14:textId="77777777" w:rsidR="008D1D62" w:rsidRPr="00695057" w:rsidRDefault="008D1D62" w:rsidP="008D1D62">
      <w:pPr>
        <w:rPr>
          <w:ins w:id="29" w:author="Microsoft Office 用户" w:date="2018-09-08T11:22:00Z"/>
          <w:bCs/>
        </w:rPr>
      </w:pPr>
    </w:p>
    <w:p w14:paraId="518C950C" w14:textId="1B9CF3AE" w:rsidR="008D1D62" w:rsidRPr="00695057" w:rsidRDefault="007537D6" w:rsidP="008D1D62">
      <w:pPr>
        <w:rPr>
          <w:ins w:id="30" w:author="Microsoft Office 用户" w:date="2018-09-08T11:22:00Z"/>
          <w:bCs/>
        </w:rPr>
      </w:pPr>
      <w:ins w:id="31" w:author="Microsoft Office 用户" w:date="2018-09-08T11:27:00Z">
        <w:r>
          <w:rPr>
            <w:bCs/>
          </w:rPr>
          <w:t>以上五个模型里面，</w:t>
        </w:r>
        <w:r>
          <w:rPr>
            <w:rFonts w:hint="eastAsia"/>
            <w:bCs/>
          </w:rPr>
          <w:t>每个</w:t>
        </w:r>
        <w:r>
          <w:rPr>
            <w:bCs/>
          </w:rPr>
          <w:t>模型都有</w:t>
        </w:r>
        <w:r>
          <w:rPr>
            <w:bCs/>
          </w:rPr>
          <w:t>ts</w:t>
        </w:r>
        <w:r>
          <w:rPr>
            <w:bCs/>
          </w:rPr>
          <w:t>标识时间的字段。</w:t>
        </w:r>
      </w:ins>
      <w:bookmarkStart w:id="32" w:name="_GoBack"/>
      <w:bookmarkEnd w:id="32"/>
    </w:p>
    <w:p w14:paraId="5D71033F" w14:textId="77777777" w:rsidR="008D1D62" w:rsidRPr="008D1D62" w:rsidRDefault="008D1D62">
      <w:pPr>
        <w:rPr>
          <w:bCs/>
          <w:rPrChange w:id="33" w:author="Microsoft Office 用户" w:date="2018-09-08T11:22:00Z">
            <w:rPr>
              <w:b/>
              <w:bCs/>
            </w:rPr>
          </w:rPrChange>
        </w:rPr>
      </w:pPr>
    </w:p>
    <w:p w14:paraId="54AE1938" w14:textId="77777777" w:rsidR="005176F8" w:rsidRDefault="003924E8" w:rsidP="003924E8">
      <w:pPr>
        <w:rPr>
          <w:color w:val="000000" w:themeColor="text1"/>
        </w:rPr>
      </w:pPr>
      <w:r w:rsidRPr="00EF3568">
        <w:rPr>
          <w:rFonts w:hint="eastAsia"/>
          <w:color w:val="000000" w:themeColor="text1"/>
        </w:rPr>
        <w:t>对应</w:t>
      </w:r>
      <w:r>
        <w:rPr>
          <w:color w:val="000000" w:themeColor="text1"/>
        </w:rPr>
        <w:t>关系：</w:t>
      </w:r>
    </w:p>
    <w:p w14:paraId="360A63F8" w14:textId="5651DE77" w:rsidR="003924E8" w:rsidRPr="00B9398E" w:rsidRDefault="003924E8" w:rsidP="005176F8">
      <w:pPr>
        <w:ind w:firstLine="420"/>
        <w:rPr>
          <w:color w:val="FF0000"/>
        </w:rPr>
      </w:pPr>
      <w:r>
        <w:t>试验模型</w:t>
      </w:r>
      <w:r>
        <w:rPr>
          <w:rFonts w:hint="eastAsia"/>
        </w:rPr>
        <w:t>对象</w:t>
      </w:r>
      <w:r>
        <w:rPr>
          <w:color w:val="000000" w:themeColor="text1"/>
        </w:rPr>
        <w:t>、</w:t>
      </w:r>
      <w:r>
        <w:t>试验情况</w:t>
      </w:r>
      <w:r>
        <w:rPr>
          <w:rFonts w:hint="eastAsia"/>
          <w:color w:val="000000" w:themeColor="text1"/>
        </w:rPr>
        <w:t>、</w:t>
      </w:r>
      <w:r>
        <w:t>敷设方案</w:t>
      </w:r>
      <w:r>
        <w:rPr>
          <w:rFonts w:hint="eastAsia"/>
          <w:color w:val="000000" w:themeColor="text1"/>
        </w:rPr>
        <w:t>，均是</w:t>
      </w:r>
      <w:r>
        <w:rPr>
          <w:color w:val="000000" w:themeColor="text1"/>
        </w:rPr>
        <w:t>多对多的关系。</w:t>
      </w:r>
      <w:r>
        <w:rPr>
          <w:rFonts w:hint="eastAsia"/>
          <w:color w:val="000000" w:themeColor="text1"/>
        </w:rPr>
        <w:t>也就</w:t>
      </w:r>
      <w:r>
        <w:rPr>
          <w:color w:val="000000" w:themeColor="text1"/>
        </w:rPr>
        <w:t>意味着互相不能决定对方。</w:t>
      </w:r>
      <w:ins w:id="34" w:author="Microsoft Office 用户" w:date="2018-09-08T11:25:00Z">
        <w:r w:rsidR="00ED02F3">
          <w:rPr>
            <w:color w:val="000000" w:themeColor="text1"/>
          </w:rPr>
          <w:t>但是</w:t>
        </w:r>
        <w:r w:rsidR="00ED02F3">
          <w:t>模型</w:t>
        </w:r>
        <w:r w:rsidR="00ED02F3">
          <w:rPr>
            <w:rFonts w:hint="eastAsia"/>
          </w:rPr>
          <w:t>对象</w:t>
        </w:r>
        <w:r w:rsidR="00ED02F3">
          <w:rPr>
            <w:color w:val="000000" w:themeColor="text1"/>
          </w:rPr>
          <w:t>、</w:t>
        </w:r>
        <w:r w:rsidR="00ED02F3">
          <w:t>试验情况</w:t>
        </w:r>
        <w:r w:rsidR="00ED02F3">
          <w:rPr>
            <w:rFonts w:hint="eastAsia"/>
            <w:color w:val="000000" w:themeColor="text1"/>
          </w:rPr>
          <w:t>、</w:t>
        </w:r>
        <w:r w:rsidR="00ED02F3">
          <w:t>敷设方案三个能</w:t>
        </w:r>
        <w:r w:rsidR="00ED02F3">
          <w:rPr>
            <w:rFonts w:hint="eastAsia"/>
          </w:rPr>
          <w:t>唯一</w:t>
        </w:r>
        <w:r w:rsidR="00ED02F3">
          <w:t>确定一个</w:t>
        </w:r>
      </w:ins>
      <w:ins w:id="35" w:author="Microsoft Office 用户" w:date="2018-09-08T11:26:00Z">
        <w:r w:rsidR="00ED02F3">
          <w:rPr>
            <w:b/>
            <w:bCs/>
          </w:rPr>
          <w:t>元数据信息表，</w:t>
        </w:r>
      </w:ins>
      <w:r>
        <w:rPr>
          <w:rFonts w:hint="eastAsia"/>
          <w:color w:val="000000" w:themeColor="text1"/>
        </w:rPr>
        <w:t>这</w:t>
      </w:r>
      <w:r>
        <w:rPr>
          <w:color w:val="000000" w:themeColor="text1"/>
        </w:rPr>
        <w:t>三个数据</w:t>
      </w:r>
      <w:ins w:id="36" w:author="Microsoft Office 用户" w:date="2018-09-08T11:24:00Z">
        <w:r w:rsidR="00C77759">
          <w:rPr>
            <w:color w:val="000000" w:themeColor="text1"/>
          </w:rPr>
          <w:t>（元数据模型</w:t>
        </w:r>
      </w:ins>
      <w:ins w:id="37" w:author="Microsoft Office 用户" w:date="2018-09-08T11:26:00Z">
        <w:r w:rsidR="00ED02F3">
          <w:rPr>
            <w:color w:val="000000" w:themeColor="text1"/>
          </w:rPr>
          <w:t>里面对应的字段</w:t>
        </w:r>
      </w:ins>
      <w:ins w:id="38" w:author="Microsoft Office 用户" w:date="2018-09-08T11:24:00Z">
        <w:r w:rsidR="00C77759">
          <w:rPr>
            <w:color w:val="000000" w:themeColor="text1"/>
          </w:rPr>
          <w:t>）</w:t>
        </w:r>
      </w:ins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目前</w:t>
      </w:r>
      <w:r>
        <w:rPr>
          <w:color w:val="000000" w:themeColor="text1"/>
        </w:rPr>
        <w:t>唯一的标</w:t>
      </w:r>
      <w:ins w:id="39" w:author="Microsoft Office 用户" w:date="2018-09-08T11:26:00Z">
        <w:r w:rsidR="00ED02F3">
          <w:rPr>
            <w:color w:val="000000" w:themeColor="text1"/>
          </w:rPr>
          <w:t>识</w:t>
        </w:r>
      </w:ins>
      <w:del w:id="40" w:author="Microsoft Office 用户" w:date="2018-09-08T11:26:00Z">
        <w:r w:rsidDel="00ED02F3">
          <w:rPr>
            <w:color w:val="000000" w:themeColor="text1"/>
          </w:rPr>
          <w:delText>示</w:delText>
        </w:r>
      </w:del>
      <w:r>
        <w:rPr>
          <w:color w:val="000000" w:themeColor="text1"/>
        </w:rPr>
        <w:t>仍然是</w:t>
      </w:r>
      <w:r w:rsidRPr="00B9398E">
        <w:rPr>
          <w:rFonts w:hint="eastAsia"/>
          <w:color w:val="FF0000"/>
        </w:rPr>
        <w:t>名字</w:t>
      </w:r>
      <w:r w:rsidRPr="00B9398E">
        <w:rPr>
          <w:color w:val="FF0000"/>
        </w:rPr>
        <w:t>。</w:t>
      </w:r>
      <w:r w:rsidRPr="00B9398E">
        <w:rPr>
          <w:rFonts w:hint="eastAsia"/>
          <w:color w:val="FF0000"/>
        </w:rPr>
        <w:t>三个</w:t>
      </w:r>
      <w:r w:rsidRPr="00B9398E">
        <w:rPr>
          <w:color w:val="FF0000"/>
        </w:rPr>
        <w:t>名字</w:t>
      </w:r>
      <w:del w:id="41" w:author="Microsoft Office 用户" w:date="2018-09-08T11:24:00Z">
        <w:r w:rsidR="00FB006F" w:rsidDel="00C77759">
          <w:rPr>
            <w:color w:val="FF0000"/>
          </w:rPr>
          <w:delText>以及</w:delText>
        </w:r>
        <w:r w:rsidR="00FB006F" w:rsidDel="00C77759">
          <w:rPr>
            <w:rFonts w:hint="eastAsia"/>
            <w:color w:val="FF0000"/>
          </w:rPr>
          <w:delText>频率四</w:delText>
        </w:r>
        <w:r w:rsidDel="00C77759">
          <w:rPr>
            <w:color w:val="FF0000"/>
          </w:rPr>
          <w:delText>个属性</w:delText>
        </w:r>
      </w:del>
      <w:r w:rsidRPr="00B9398E">
        <w:rPr>
          <w:color w:val="FF0000"/>
        </w:rPr>
        <w:t>的唯一能确定一组</w:t>
      </w:r>
      <w:r w:rsidRPr="00B9398E">
        <w:rPr>
          <w:rFonts w:hint="eastAsia"/>
          <w:color w:val="FF0000"/>
        </w:rPr>
        <w:t>基础</w:t>
      </w:r>
      <w:r w:rsidRPr="00B9398E">
        <w:rPr>
          <w:color w:val="FF0000"/>
        </w:rPr>
        <w:t>数据</w:t>
      </w:r>
      <w:r>
        <w:rPr>
          <w:color w:val="FF0000"/>
        </w:rPr>
        <w:t>，</w:t>
      </w:r>
      <w:r>
        <w:rPr>
          <w:rFonts w:hint="eastAsia"/>
          <w:color w:val="FF0000"/>
        </w:rPr>
        <w:t>即</w:t>
      </w:r>
      <w:r>
        <w:rPr>
          <w:color w:val="FF0000"/>
        </w:rPr>
        <w:t>excle</w:t>
      </w:r>
      <w:r>
        <w:rPr>
          <w:color w:val="FF0000"/>
        </w:rPr>
        <w:t>表数据</w:t>
      </w:r>
      <w:r w:rsidRPr="00B9398E">
        <w:rPr>
          <w:color w:val="FF0000"/>
        </w:rPr>
        <w:t>。</w:t>
      </w:r>
      <w:ins w:id="42" w:author="Microsoft Office 用户" w:date="2018-09-08T11:24:00Z">
        <w:r w:rsidR="001E6E56">
          <w:rPr>
            <w:color w:val="FF0000"/>
          </w:rPr>
          <w:t>查询的时候根据元数据</w:t>
        </w:r>
      </w:ins>
      <w:ins w:id="43" w:author="Microsoft Office 用户" w:date="2018-09-08T11:25:00Z">
        <w:r w:rsidR="001E6E56">
          <w:rPr>
            <w:color w:val="FF0000"/>
          </w:rPr>
          <w:t>信息和频率</w:t>
        </w:r>
        <w:r w:rsidR="00E75C0E">
          <w:rPr>
            <w:color w:val="FF0000"/>
          </w:rPr>
          <w:t>四个属性</w:t>
        </w:r>
        <w:r w:rsidR="001E6E56">
          <w:rPr>
            <w:color w:val="FF0000"/>
          </w:rPr>
          <w:t>来查询基础数据。</w:t>
        </w:r>
      </w:ins>
    </w:p>
    <w:p w14:paraId="47A9E6C7" w14:textId="77777777" w:rsidR="00F009B1" w:rsidRDefault="00F009B1"/>
    <w:sectPr w:rsidR="00F009B1" w:rsidSect="005517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5A432" w14:textId="77777777" w:rsidR="00AF47CB" w:rsidRDefault="00AF47CB" w:rsidP="006448EB">
      <w:r>
        <w:separator/>
      </w:r>
    </w:p>
  </w:endnote>
  <w:endnote w:type="continuationSeparator" w:id="0">
    <w:p w14:paraId="5DE01661" w14:textId="77777777" w:rsidR="00AF47CB" w:rsidRDefault="00AF47CB" w:rsidP="0064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548A8" w14:textId="77777777" w:rsidR="00AF47CB" w:rsidRDefault="00AF47CB" w:rsidP="006448EB">
      <w:r>
        <w:separator/>
      </w:r>
    </w:p>
  </w:footnote>
  <w:footnote w:type="continuationSeparator" w:id="0">
    <w:p w14:paraId="6E1BE88B" w14:textId="77777777" w:rsidR="00AF47CB" w:rsidRDefault="00AF47CB" w:rsidP="006448EB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7165"/>
    <w:rsid w:val="00033C9A"/>
    <w:rsid w:val="00060254"/>
    <w:rsid w:val="000C176D"/>
    <w:rsid w:val="000D0FEF"/>
    <w:rsid w:val="000D32C8"/>
    <w:rsid w:val="0012333F"/>
    <w:rsid w:val="00157F4A"/>
    <w:rsid w:val="0017403D"/>
    <w:rsid w:val="001E6E56"/>
    <w:rsid w:val="00215192"/>
    <w:rsid w:val="002A7B50"/>
    <w:rsid w:val="0032190B"/>
    <w:rsid w:val="0037315B"/>
    <w:rsid w:val="003924E8"/>
    <w:rsid w:val="003A7AF2"/>
    <w:rsid w:val="003C48C2"/>
    <w:rsid w:val="00497165"/>
    <w:rsid w:val="005176F8"/>
    <w:rsid w:val="005517B1"/>
    <w:rsid w:val="005846CC"/>
    <w:rsid w:val="00623C05"/>
    <w:rsid w:val="006410A2"/>
    <w:rsid w:val="006448EB"/>
    <w:rsid w:val="006741FA"/>
    <w:rsid w:val="006E16EE"/>
    <w:rsid w:val="00730BD0"/>
    <w:rsid w:val="00747B5B"/>
    <w:rsid w:val="007537D6"/>
    <w:rsid w:val="00771404"/>
    <w:rsid w:val="00777458"/>
    <w:rsid w:val="00815778"/>
    <w:rsid w:val="00887CE7"/>
    <w:rsid w:val="00892E3E"/>
    <w:rsid w:val="008C2C63"/>
    <w:rsid w:val="008D1D62"/>
    <w:rsid w:val="008D26F1"/>
    <w:rsid w:val="0094372D"/>
    <w:rsid w:val="009F3882"/>
    <w:rsid w:val="00A11402"/>
    <w:rsid w:val="00A24020"/>
    <w:rsid w:val="00AE7DC6"/>
    <w:rsid w:val="00AF47CB"/>
    <w:rsid w:val="00B36EBA"/>
    <w:rsid w:val="00B9677A"/>
    <w:rsid w:val="00BB4680"/>
    <w:rsid w:val="00C77759"/>
    <w:rsid w:val="00D15397"/>
    <w:rsid w:val="00D2686F"/>
    <w:rsid w:val="00DD03F5"/>
    <w:rsid w:val="00DD368F"/>
    <w:rsid w:val="00E75C0E"/>
    <w:rsid w:val="00ED02F3"/>
    <w:rsid w:val="00F009B1"/>
    <w:rsid w:val="00FB0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CF5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448E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4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448E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03F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D0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2018-09-07T12:33:00Z</dcterms:created>
  <dcterms:modified xsi:type="dcterms:W3CDTF">2018-09-08T03:27:00Z</dcterms:modified>
</cp:coreProperties>
</file>